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285" w:rsidRPr="006625F9" w:rsidRDefault="00B24285" w:rsidP="004804B5">
      <w:pPr>
        <w:pStyle w:val="FirstName"/>
        <w:rPr>
          <w:rFonts w:eastAsiaTheme="minorEastAsia"/>
          <w:noProof w:val="0"/>
          <w:lang w:val="en-CA" w:eastAsia="zh-CN"/>
        </w:rPr>
      </w:pPr>
    </w:p>
    <w:p w:rsidR="005B3B8B" w:rsidRPr="005166D0" w:rsidRDefault="00EB7CF2" w:rsidP="004804B5">
      <w:pPr>
        <w:pStyle w:val="FirstName"/>
        <w:rPr>
          <w:noProof w:val="0"/>
          <w:lang w:val="en-CA"/>
        </w:rPr>
      </w:pPr>
      <w:r w:rsidRPr="00CB0F40">
        <w:rPr>
          <w:lang w:val="en-CA" w:eastAsia="en-CA"/>
        </w:rPr>
        <mc:AlternateContent>
          <mc:Choice Requires="wps">
            <w:drawing>
              <wp:anchor distT="0" distB="0" distL="114300" distR="114300" simplePos="0" relativeHeight="251659264" behindDoc="0" locked="0" layoutInCell="1" allowOverlap="1">
                <wp:simplePos x="0" y="0"/>
                <wp:positionH relativeFrom="margin">
                  <wp:posOffset>3869690</wp:posOffset>
                </wp:positionH>
                <wp:positionV relativeFrom="paragraph">
                  <wp:posOffset>-287655</wp:posOffset>
                </wp:positionV>
                <wp:extent cx="2868930" cy="685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6893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3EAF" w:rsidRDefault="00607F4A" w:rsidP="00963EAF">
                            <w:pPr>
                              <w:pStyle w:val="NoSpacing"/>
                              <w:jc w:val="right"/>
                              <w:rPr>
                                <w:lang w:val="en-US"/>
                              </w:rPr>
                            </w:pPr>
                            <w:r>
                              <w:rPr>
                                <w:lang w:val="en-US"/>
                              </w:rPr>
                              <w:t>90 Waterbridge Way Toronto Ontario</w:t>
                            </w:r>
                            <w:r w:rsidR="00157623">
                              <w:rPr>
                                <w:lang w:val="en-US"/>
                              </w:rPr>
                              <w:t xml:space="preserve"> M1C 5C1</w:t>
                            </w:r>
                          </w:p>
                          <w:p w:rsidR="00963EAF" w:rsidRDefault="00157623" w:rsidP="00963EAF">
                            <w:pPr>
                              <w:pStyle w:val="NoSpacing"/>
                              <w:jc w:val="right"/>
                              <w:rPr>
                                <w:lang w:val="en-US"/>
                              </w:rPr>
                            </w:pPr>
                            <w:r w:rsidRPr="00157623">
                              <w:rPr>
                                <w:lang w:val="en-US"/>
                              </w:rPr>
                              <w:t>Sinclairdong2015@gmail.com</w:t>
                            </w:r>
                          </w:p>
                          <w:p w:rsidR="00157623" w:rsidRPr="00157623" w:rsidRDefault="00157623" w:rsidP="00157623">
                            <w:pPr>
                              <w:pStyle w:val="NoSpacing"/>
                              <w:jc w:val="right"/>
                              <w:rPr>
                                <w:rFonts w:eastAsiaTheme="minorEastAsia"/>
                                <w:lang w:val="en-US" w:eastAsia="zh-CN"/>
                              </w:rPr>
                            </w:pPr>
                            <w:r>
                              <w:rPr>
                                <w:lang w:val="en-US"/>
                              </w:rPr>
                              <w:t>(647)706-5148</w:t>
                            </w:r>
                          </w:p>
                          <w:p w:rsidR="00157623" w:rsidRPr="00A43953" w:rsidRDefault="00157623" w:rsidP="00963EAF">
                            <w:pPr>
                              <w:pStyle w:val="NoSpacing"/>
                              <w:jc w:val="righ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margin-left:304.7pt;margin-top:-22.65pt;width:225.9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" filled="f" stroked="f" strokeweight=".5pt">
                <v:textbox>
                  <w:txbxContent>
                    <w:p w:rsidR="00963EAF" w:rsidRDefault="00607F4A" w:rsidP="00963EAF">
                      <w:pPr>
                        <w:pStyle w:val="a4"/>
                        <w:jc w:val="right"/>
                        <w:rPr>
                          <w:lang w:val="en-US"/>
                        </w:rPr>
                      </w:pPr>
                      <w:r>
                        <w:rPr>
                          <w:lang w:val="en-US"/>
                        </w:rPr>
                        <w:t xml:space="preserve">90 </w:t>
                      </w:r>
                      <w:proofErr w:type="spellStart"/>
                      <w:r>
                        <w:rPr>
                          <w:lang w:val="en-US"/>
                        </w:rPr>
                        <w:t>Waterbridge</w:t>
                      </w:r>
                      <w:proofErr w:type="spellEnd"/>
                      <w:r>
                        <w:rPr>
                          <w:lang w:val="en-US"/>
                        </w:rPr>
                        <w:t xml:space="preserve"> Way Toronto Ontario</w:t>
                      </w:r>
                      <w:r w:rsidR="00157623">
                        <w:rPr>
                          <w:lang w:val="en-US"/>
                        </w:rPr>
                        <w:t xml:space="preserve"> M1C 5C1</w:t>
                      </w:r>
                    </w:p>
                    <w:p w:rsidR="00963EAF" w:rsidRDefault="00157623" w:rsidP="00963EAF">
                      <w:pPr>
                        <w:pStyle w:val="a4"/>
                        <w:jc w:val="right"/>
                        <w:rPr>
                          <w:lang w:val="en-US"/>
                        </w:rPr>
                      </w:pPr>
                      <w:r w:rsidRPr="00157623">
                        <w:rPr>
                          <w:lang w:val="en-US"/>
                        </w:rPr>
                        <w:t>Sinclairdong2015@gmail.com</w:t>
                      </w:r>
                    </w:p>
                    <w:p w:rsidR="00157623" w:rsidRPr="00157623" w:rsidRDefault="00157623" w:rsidP="00157623">
                      <w:pPr>
                        <w:pStyle w:val="a4"/>
                        <w:jc w:val="right"/>
                        <w:rPr>
                          <w:rFonts w:eastAsiaTheme="minorEastAsia"/>
                          <w:lang w:val="en-US" w:eastAsia="zh-CN"/>
                        </w:rPr>
                      </w:pPr>
                      <w:r>
                        <w:rPr>
                          <w:lang w:val="en-US"/>
                        </w:rPr>
                        <w:t>(647)706-5148</w:t>
                      </w:r>
                    </w:p>
                    <w:p w:rsidR="00157623" w:rsidRPr="00A43953" w:rsidRDefault="00157623" w:rsidP="00963EAF">
                      <w:pPr>
                        <w:pStyle w:val="a4"/>
                        <w:jc w:val="right"/>
                        <w:rPr>
                          <w:lang w:val="en-US"/>
                        </w:rPr>
                      </w:pPr>
                    </w:p>
                  </w:txbxContent>
                </v:textbox>
                <w10:wrap anchorx="margin"/>
              </v:shape>
            </w:pict>
          </mc:Fallback>
        </mc:AlternateContent>
      </w:r>
      <w:r w:rsidR="00584ADF" w:rsidRPr="00CB0F40">
        <w:rPr>
          <w:lang w:val="en-CA"/>
        </w:rPr>
        <w:t>YUESEN</w:t>
      </w:r>
    </w:p>
    <w:p w:rsidR="005B3B8B" w:rsidRDefault="00584ADF" w:rsidP="004804B5">
      <w:pPr>
        <w:pStyle w:val="LastName"/>
      </w:pPr>
      <w:r w:rsidRPr="005166D0">
        <w:t>DONG</w:t>
      </w:r>
    </w:p>
    <w:p w:rsidR="007476BE" w:rsidRPr="00103547" w:rsidRDefault="007476BE" w:rsidP="007476BE">
      <w:pPr>
        <w:pStyle w:val="Standard"/>
        <w:rPr>
          <w:rFonts w:asciiTheme="minorHAnsi" w:hAnsiTheme="minorHAnsi" w:cstheme="minorHAnsi"/>
          <w:szCs w:val="24"/>
        </w:rPr>
      </w:pPr>
      <w:r w:rsidRPr="00103547">
        <w:rPr>
          <w:rFonts w:asciiTheme="minorHAnsi" w:hAnsiTheme="minorHAnsi" w:cstheme="minorHAnsi"/>
          <w:szCs w:val="24"/>
        </w:rPr>
        <w:t xml:space="preserve">Dear </w:t>
      </w:r>
      <w:r w:rsidR="00771D4D" w:rsidRPr="00103547">
        <w:rPr>
          <w:rFonts w:asciiTheme="minorHAnsi" w:hAnsiTheme="minorHAnsi" w:cstheme="minorHAnsi"/>
          <w:szCs w:val="24"/>
          <w:lang w:bidi="he-IL"/>
        </w:rPr>
        <w:t xml:space="preserve">Hiring team </w:t>
      </w:r>
      <w:r w:rsidR="00771D4D" w:rsidRPr="00CB0F40">
        <w:rPr>
          <w:rFonts w:asciiTheme="minorHAnsi" w:hAnsiTheme="minorHAnsi" w:cstheme="minorHAnsi"/>
          <w:noProof/>
          <w:szCs w:val="24"/>
          <w:lang w:bidi="he-IL"/>
        </w:rPr>
        <w:t>Man</w:t>
      </w:r>
      <w:r w:rsidR="00CB0F40">
        <w:rPr>
          <w:rFonts w:asciiTheme="minorHAnsi" w:hAnsiTheme="minorHAnsi" w:cstheme="minorHAnsi"/>
          <w:noProof/>
          <w:szCs w:val="24"/>
          <w:lang w:bidi="he-IL"/>
        </w:rPr>
        <w:t>a</w:t>
      </w:r>
      <w:r w:rsidR="00771D4D" w:rsidRPr="00CB0F40">
        <w:rPr>
          <w:rFonts w:asciiTheme="minorHAnsi" w:hAnsiTheme="minorHAnsi" w:cstheme="minorHAnsi"/>
          <w:noProof/>
          <w:szCs w:val="24"/>
          <w:lang w:bidi="he-IL"/>
        </w:rPr>
        <w:t>ger</w:t>
      </w:r>
    </w:p>
    <w:p w:rsidR="007476BE" w:rsidRPr="00103547" w:rsidRDefault="007476BE" w:rsidP="007476BE">
      <w:pPr>
        <w:pStyle w:val="Standard"/>
        <w:rPr>
          <w:rFonts w:asciiTheme="minorHAnsi" w:hAnsiTheme="minorHAnsi" w:cstheme="minorHAnsi"/>
          <w:szCs w:val="24"/>
        </w:rPr>
      </w:pPr>
    </w:p>
    <w:p w:rsidR="00DD2CC0" w:rsidRPr="00DD2CC0" w:rsidRDefault="007476BE" w:rsidP="00FD67F1">
      <w:pPr>
        <w:pStyle w:val="Standard"/>
        <w:spacing w:after="120"/>
        <w:ind w:firstLine="432"/>
        <w:jc w:val="both"/>
        <w:rPr>
          <w:rFonts w:asciiTheme="minorHAnsi" w:hAnsiTheme="minorHAnsi" w:cstheme="minorHAnsi"/>
          <w:color w:val="000000"/>
          <w:szCs w:val="24"/>
        </w:rPr>
      </w:pPr>
      <w:r w:rsidRPr="00103547">
        <w:rPr>
          <w:rFonts w:asciiTheme="minorHAnsi" w:hAnsiTheme="minorHAnsi" w:cstheme="minorHAnsi"/>
          <w:color w:val="000000"/>
          <w:szCs w:val="24"/>
        </w:rPr>
        <w:t>I</w:t>
      </w:r>
      <w:r w:rsidR="00DD2CC0" w:rsidRPr="00DD2CC0">
        <w:rPr>
          <w:rFonts w:asciiTheme="minorHAnsi" w:hAnsiTheme="minorHAnsi" w:cstheme="minorHAnsi"/>
          <w:color w:val="000000"/>
          <w:szCs w:val="24"/>
        </w:rPr>
        <w:t xml:space="preserve"> am applying for Software Engineer, University Graduate with Google on the Google career website. As a final year university student who studies software engineering, I was really excited to see this position</w:t>
      </w:r>
      <w:r w:rsidR="003200C1">
        <w:rPr>
          <w:rFonts w:asciiTheme="minorHAnsi" w:hAnsiTheme="minorHAnsi" w:cstheme="minorHAnsi"/>
          <w:color w:val="000000"/>
          <w:szCs w:val="24"/>
        </w:rPr>
        <w:t>,</w:t>
      </w:r>
      <w:r w:rsidR="00DD2CC0" w:rsidRPr="00DD2CC0">
        <w:rPr>
          <w:rFonts w:asciiTheme="minorHAnsi" w:hAnsiTheme="minorHAnsi" w:cstheme="minorHAnsi"/>
          <w:color w:val="000000"/>
          <w:szCs w:val="24"/>
        </w:rPr>
        <w:t xml:space="preserve"> </w:t>
      </w:r>
      <w:r w:rsidR="003200C1" w:rsidRPr="003200C1">
        <w:rPr>
          <w:rFonts w:asciiTheme="minorHAnsi" w:hAnsiTheme="minorHAnsi" w:cstheme="minorHAnsi"/>
          <w:color w:val="FF0000"/>
          <w:szCs w:val="24"/>
        </w:rPr>
        <w:t>which</w:t>
      </w:r>
      <w:r w:rsidR="003200C1">
        <w:rPr>
          <w:rFonts w:asciiTheme="minorHAnsi" w:hAnsiTheme="minorHAnsi" w:cstheme="minorHAnsi"/>
          <w:color w:val="000000"/>
          <w:szCs w:val="24"/>
        </w:rPr>
        <w:t xml:space="preserve"> </w:t>
      </w:r>
      <w:r w:rsidR="00DD2CC0" w:rsidRPr="00DD2CC0">
        <w:rPr>
          <w:rFonts w:asciiTheme="minorHAnsi" w:hAnsiTheme="minorHAnsi" w:cstheme="minorHAnsi"/>
          <w:color w:val="000000"/>
          <w:szCs w:val="24"/>
        </w:rPr>
        <w:t xml:space="preserve">is a great opportunity to work on the bleeding edge of technology and with all heap of other talented people. </w:t>
      </w:r>
      <w:r w:rsidR="003200C1">
        <w:rPr>
          <w:rFonts w:asciiTheme="minorHAnsi" w:hAnsiTheme="minorHAnsi" w:cstheme="minorHAnsi"/>
          <w:color w:val="000000"/>
          <w:szCs w:val="24"/>
        </w:rPr>
        <w:t xml:space="preserve">With </w:t>
      </w:r>
      <w:r w:rsidR="003200C1" w:rsidRPr="00DD2CC0">
        <w:rPr>
          <w:rFonts w:asciiTheme="minorHAnsi" w:hAnsiTheme="minorHAnsi" w:cstheme="minorHAnsi"/>
          <w:color w:val="000000"/>
          <w:szCs w:val="24"/>
        </w:rPr>
        <w:t>my innovation, creativity, positive attitude, great learning abilit</w:t>
      </w:r>
      <w:r w:rsidR="003200C1">
        <w:rPr>
          <w:rFonts w:asciiTheme="minorHAnsi" w:hAnsiTheme="minorHAnsi" w:cstheme="minorHAnsi"/>
          <w:color w:val="000000"/>
          <w:szCs w:val="24"/>
        </w:rPr>
        <w:t>ies, excellent leadership</w:t>
      </w:r>
      <w:r w:rsidR="003200C1" w:rsidRPr="00DD2CC0">
        <w:rPr>
          <w:rFonts w:asciiTheme="minorHAnsi" w:hAnsiTheme="minorHAnsi" w:cstheme="minorHAnsi"/>
          <w:color w:val="000000"/>
          <w:szCs w:val="24"/>
        </w:rPr>
        <w:t xml:space="preserve"> and solid technical skills</w:t>
      </w:r>
      <w:r w:rsidR="003200C1">
        <w:rPr>
          <w:rFonts w:asciiTheme="minorHAnsi" w:hAnsiTheme="minorHAnsi" w:cstheme="minorHAnsi"/>
          <w:color w:val="000000"/>
          <w:szCs w:val="24"/>
        </w:rPr>
        <w:t>,</w:t>
      </w:r>
      <w:r w:rsidR="003200C1" w:rsidRPr="00DD2CC0">
        <w:rPr>
          <w:rFonts w:asciiTheme="minorHAnsi" w:hAnsiTheme="minorHAnsi" w:cstheme="minorHAnsi"/>
          <w:color w:val="000000"/>
          <w:szCs w:val="24"/>
        </w:rPr>
        <w:t xml:space="preserve"> </w:t>
      </w:r>
      <w:r w:rsidR="00DD2CC0" w:rsidRPr="00DD2CC0">
        <w:rPr>
          <w:rFonts w:asciiTheme="minorHAnsi" w:hAnsiTheme="minorHAnsi" w:cstheme="minorHAnsi"/>
          <w:color w:val="000000"/>
          <w:szCs w:val="24"/>
        </w:rPr>
        <w:t>I would be a valuable asset to your company</w:t>
      </w:r>
      <w:r w:rsidR="003200C1">
        <w:rPr>
          <w:rFonts w:asciiTheme="minorHAnsi" w:hAnsiTheme="minorHAnsi" w:cstheme="minorHAnsi"/>
          <w:color w:val="000000"/>
          <w:szCs w:val="24"/>
        </w:rPr>
        <w:t>. I am confident that I am</w:t>
      </w:r>
      <w:r w:rsidR="00DD2CC0" w:rsidRPr="00DD2CC0">
        <w:rPr>
          <w:rFonts w:asciiTheme="minorHAnsi" w:hAnsiTheme="minorHAnsi" w:cstheme="minorHAnsi"/>
          <w:color w:val="000000"/>
          <w:szCs w:val="24"/>
        </w:rPr>
        <w:t xml:space="preserve"> an excellent </w:t>
      </w:r>
      <w:ins w:id="0" w:author="Lin Lou" w:date="2018-08-24T11:01:00Z">
        <w:r w:rsidR="00FD67F1" w:rsidRPr="00FD67F1">
          <w:rPr>
            <w:rFonts w:asciiTheme="minorHAnsi" w:hAnsiTheme="minorHAnsi" w:cstheme="minorHAnsi"/>
            <w:color w:val="FF0000"/>
            <w:szCs w:val="24"/>
          </w:rPr>
          <w:t>candidate</w:t>
        </w:r>
        <w:r w:rsidR="00FD67F1">
          <w:rPr>
            <w:rFonts w:asciiTheme="minorHAnsi" w:hAnsiTheme="minorHAnsi" w:cstheme="minorHAnsi"/>
            <w:color w:val="000000"/>
            <w:szCs w:val="24"/>
          </w:rPr>
          <w:t xml:space="preserve"> </w:t>
        </w:r>
      </w:ins>
      <w:r w:rsidR="00DD2CC0" w:rsidRPr="00DD2CC0">
        <w:rPr>
          <w:rFonts w:asciiTheme="minorHAnsi" w:hAnsiTheme="minorHAnsi" w:cstheme="minorHAnsi"/>
          <w:color w:val="000000"/>
          <w:szCs w:val="24"/>
        </w:rPr>
        <w:t xml:space="preserve">for this role. </w:t>
      </w:r>
    </w:p>
    <w:p w:rsidR="00DD2CC0" w:rsidRPr="00DD2CC0" w:rsidRDefault="00DD2CC0" w:rsidP="00FD67F1">
      <w:pPr>
        <w:pStyle w:val="Standard"/>
        <w:spacing w:after="120"/>
        <w:ind w:firstLine="432"/>
        <w:jc w:val="both"/>
        <w:rPr>
          <w:rFonts w:asciiTheme="minorHAnsi" w:hAnsiTheme="minorHAnsi" w:cstheme="minorHAnsi"/>
          <w:color w:val="000000"/>
          <w:szCs w:val="24"/>
        </w:rPr>
      </w:pPr>
      <w:r w:rsidRPr="00DD2CC0">
        <w:rPr>
          <w:rFonts w:asciiTheme="minorHAnsi" w:hAnsiTheme="minorHAnsi" w:cstheme="minorHAnsi"/>
          <w:color w:val="000000"/>
          <w:szCs w:val="24"/>
        </w:rPr>
        <w:t>Being able to start</w:t>
      </w:r>
      <w:r w:rsidRPr="00230AC2">
        <w:rPr>
          <w:rFonts w:asciiTheme="minorHAnsi" w:hAnsiTheme="minorHAnsi" w:cstheme="minorHAnsi"/>
          <w:color w:val="FF0000"/>
          <w:szCs w:val="24"/>
        </w:rPr>
        <w:t xml:space="preserve"> </w:t>
      </w:r>
      <w:r w:rsidR="00230AC2" w:rsidRPr="00230AC2">
        <w:rPr>
          <w:rFonts w:asciiTheme="minorHAnsi" w:hAnsiTheme="minorHAnsi" w:cstheme="minorHAnsi"/>
          <w:color w:val="FF0000"/>
          <w:szCs w:val="24"/>
        </w:rPr>
        <w:t xml:space="preserve">a </w:t>
      </w:r>
      <w:r w:rsidRPr="00DD2CC0">
        <w:rPr>
          <w:rFonts w:asciiTheme="minorHAnsi" w:hAnsiTheme="minorHAnsi" w:cstheme="minorHAnsi"/>
          <w:color w:val="000000"/>
          <w:szCs w:val="24"/>
        </w:rPr>
        <w:t>full-time</w:t>
      </w:r>
      <w:r w:rsidR="00A03FAC">
        <w:rPr>
          <w:rFonts w:asciiTheme="minorHAnsi" w:hAnsiTheme="minorHAnsi" w:cstheme="minorHAnsi"/>
          <w:color w:val="000000"/>
          <w:szCs w:val="24"/>
        </w:rPr>
        <w:t xml:space="preserve"> </w:t>
      </w:r>
      <w:r w:rsidR="00A03FAC" w:rsidRPr="00A03FAC">
        <w:rPr>
          <w:rFonts w:asciiTheme="minorHAnsi" w:hAnsiTheme="minorHAnsi" w:cstheme="minorHAnsi"/>
          <w:color w:val="FF0000"/>
          <w:szCs w:val="24"/>
        </w:rPr>
        <w:t>job</w:t>
      </w:r>
      <w:r w:rsidR="00A03FAC">
        <w:rPr>
          <w:rFonts w:asciiTheme="minorHAnsi" w:hAnsiTheme="minorHAnsi" w:cstheme="minorHAnsi"/>
          <w:color w:val="000000"/>
          <w:szCs w:val="24"/>
        </w:rPr>
        <w:t xml:space="preserve"> </w:t>
      </w:r>
      <w:r w:rsidRPr="00DD2CC0">
        <w:rPr>
          <w:rFonts w:asciiTheme="minorHAnsi" w:hAnsiTheme="minorHAnsi" w:cstheme="minorHAnsi"/>
          <w:color w:val="000000"/>
          <w:szCs w:val="24"/>
        </w:rPr>
        <w:t>in September 2019, I am</w:t>
      </w:r>
      <w:r>
        <w:rPr>
          <w:rFonts w:asciiTheme="minorHAnsi" w:hAnsiTheme="minorHAnsi" w:cstheme="minorHAnsi"/>
          <w:color w:val="000000"/>
          <w:szCs w:val="24"/>
        </w:rPr>
        <w:t xml:space="preserve"> </w:t>
      </w:r>
      <w:r w:rsidRPr="00DD2CC0">
        <w:rPr>
          <w:rFonts w:asciiTheme="minorHAnsi" w:hAnsiTheme="minorHAnsi" w:cstheme="minorHAnsi"/>
          <w:color w:val="000000"/>
          <w:szCs w:val="24"/>
        </w:rPr>
        <w:t>very encouraged to continue my software engineering career path with Google. I am experienced in C, Java, Python, and JavaScript and have finished all related school projects with excellent grade. I am a huge fan of Algorithms, Data Structures, and Theoretical Computer Science especially on Turing Machines and Time Complicity. I enjoy coding and love to utilize code to solve pain points that in our lives. It is safe to say that coding is not only in my academic life but also in all</w:t>
      </w:r>
      <w:r>
        <w:rPr>
          <w:rFonts w:asciiTheme="minorHAnsi" w:hAnsiTheme="minorHAnsi" w:cstheme="minorHAnsi"/>
          <w:color w:val="000000"/>
          <w:szCs w:val="24"/>
        </w:rPr>
        <w:t xml:space="preserve"> </w:t>
      </w:r>
      <w:r w:rsidRPr="00DD2CC0">
        <w:rPr>
          <w:rFonts w:asciiTheme="minorHAnsi" w:hAnsiTheme="minorHAnsi" w:cstheme="minorHAnsi"/>
          <w:color w:val="000000"/>
          <w:szCs w:val="24"/>
        </w:rPr>
        <w:t xml:space="preserve">aspects of my life. </w:t>
      </w:r>
    </w:p>
    <w:p w:rsidR="00DD2CC0" w:rsidRPr="00DD2CC0" w:rsidRDefault="00DD2CC0" w:rsidP="00A03FAC">
      <w:pPr>
        <w:pStyle w:val="Standard"/>
        <w:spacing w:after="120"/>
        <w:ind w:firstLine="432"/>
        <w:jc w:val="both"/>
        <w:rPr>
          <w:rFonts w:asciiTheme="minorHAnsi" w:hAnsiTheme="minorHAnsi" w:cstheme="minorHAnsi"/>
          <w:color w:val="000000"/>
          <w:szCs w:val="24"/>
        </w:rPr>
      </w:pPr>
      <w:r w:rsidRPr="00DD2CC0">
        <w:rPr>
          <w:rFonts w:asciiTheme="minorHAnsi" w:hAnsiTheme="minorHAnsi" w:cstheme="minorHAnsi"/>
          <w:color w:val="000000"/>
          <w:szCs w:val="24"/>
        </w:rPr>
        <w:t>During my sixteen-month co-op with Canadian Imperial Bank of Commerce</w:t>
      </w:r>
      <w:r w:rsidR="00230AC2">
        <w:rPr>
          <w:rFonts w:asciiTheme="minorHAnsi" w:hAnsiTheme="minorHAnsi" w:cstheme="minorHAnsi"/>
          <w:color w:val="000000"/>
          <w:szCs w:val="24"/>
        </w:rPr>
        <w:t xml:space="preserve"> </w:t>
      </w:r>
      <w:r w:rsidR="00230AC2" w:rsidRPr="00230AC2">
        <w:rPr>
          <w:rFonts w:asciiTheme="minorHAnsi" w:hAnsiTheme="minorHAnsi" w:cstheme="minorHAnsi"/>
          <w:color w:val="FF0000"/>
          <w:szCs w:val="24"/>
        </w:rPr>
        <w:t>(CIBC)</w:t>
      </w:r>
      <w:r w:rsidRPr="00230AC2">
        <w:rPr>
          <w:rFonts w:asciiTheme="minorHAnsi" w:hAnsiTheme="minorHAnsi" w:cstheme="minorHAnsi"/>
          <w:color w:val="FF0000"/>
          <w:szCs w:val="24"/>
        </w:rPr>
        <w:t xml:space="preserve"> </w:t>
      </w:r>
      <w:r w:rsidRPr="00DD2CC0">
        <w:rPr>
          <w:rFonts w:asciiTheme="minorHAnsi" w:hAnsiTheme="minorHAnsi" w:cstheme="minorHAnsi"/>
          <w:color w:val="000000"/>
          <w:szCs w:val="24"/>
        </w:rPr>
        <w:t>Enterprise Architecture team as an application developer, I successfully assisted architects with different proof of concept projects and build a Hadoop cluster to test its capabilities. With strong learning capability and technical skills, I quickly learned and was comfortable with Hadoop architecture within a few weeks without any prior background knowledge of distributive data storage and processing.</w:t>
      </w:r>
      <w:r w:rsidR="00945905">
        <w:rPr>
          <w:rFonts w:asciiTheme="minorHAnsi" w:hAnsiTheme="minorHAnsi" w:cstheme="minorHAnsi"/>
          <w:color w:val="000000"/>
          <w:szCs w:val="24"/>
        </w:rPr>
        <w:t xml:space="preserve"> </w:t>
      </w:r>
      <w:r w:rsidR="00A67A6C">
        <w:rPr>
          <w:rFonts w:asciiTheme="minorHAnsi" w:hAnsiTheme="minorHAnsi" w:cstheme="minorHAnsi"/>
          <w:color w:val="000000"/>
          <w:szCs w:val="24"/>
        </w:rPr>
        <w:t>T</w:t>
      </w:r>
      <w:r w:rsidR="00D36EDD">
        <w:rPr>
          <w:rFonts w:asciiTheme="minorHAnsi" w:hAnsiTheme="minorHAnsi" w:cstheme="minorHAnsi"/>
          <w:color w:val="000000"/>
          <w:szCs w:val="24"/>
        </w:rPr>
        <w:t>he</w:t>
      </w:r>
      <w:r w:rsidRPr="00DD2CC0">
        <w:rPr>
          <w:rFonts w:asciiTheme="minorHAnsi" w:hAnsiTheme="minorHAnsi" w:cstheme="minorHAnsi"/>
          <w:color w:val="000000"/>
          <w:szCs w:val="24"/>
        </w:rPr>
        <w:t xml:space="preserve"> Hadoop cluster </w:t>
      </w:r>
      <w:r w:rsidR="00D36EDD" w:rsidRPr="00D36EDD">
        <w:rPr>
          <w:rFonts w:asciiTheme="minorHAnsi" w:hAnsiTheme="minorHAnsi" w:cstheme="minorHAnsi"/>
          <w:color w:val="FF0000"/>
          <w:szCs w:val="24"/>
        </w:rPr>
        <w:t>successfully</w:t>
      </w:r>
      <w:r w:rsidR="00D36EDD">
        <w:rPr>
          <w:rFonts w:asciiTheme="minorHAnsi" w:hAnsiTheme="minorHAnsi" w:cstheme="minorHAnsi"/>
          <w:color w:val="000000"/>
          <w:szCs w:val="24"/>
        </w:rPr>
        <w:t xml:space="preserve"> </w:t>
      </w:r>
      <w:r w:rsidRPr="00DD2CC0">
        <w:rPr>
          <w:rFonts w:asciiTheme="minorHAnsi" w:hAnsiTheme="minorHAnsi" w:cstheme="minorHAnsi"/>
          <w:color w:val="000000"/>
          <w:szCs w:val="24"/>
        </w:rPr>
        <w:t>take</w:t>
      </w:r>
      <w:r w:rsidR="00D36EDD" w:rsidRPr="00D36EDD">
        <w:rPr>
          <w:rFonts w:asciiTheme="minorHAnsi" w:hAnsiTheme="minorHAnsi" w:cstheme="minorHAnsi"/>
          <w:color w:val="FF0000"/>
          <w:szCs w:val="24"/>
        </w:rPr>
        <w:t>s</w:t>
      </w:r>
      <w:r w:rsidRPr="00DD2CC0">
        <w:rPr>
          <w:rFonts w:asciiTheme="minorHAnsi" w:hAnsiTheme="minorHAnsi" w:cstheme="minorHAnsi"/>
          <w:color w:val="000000"/>
          <w:szCs w:val="24"/>
        </w:rPr>
        <w:t xml:space="preserve"> and process</w:t>
      </w:r>
      <w:r w:rsidR="00D36EDD" w:rsidRPr="00D36EDD">
        <w:rPr>
          <w:rFonts w:asciiTheme="minorHAnsi" w:hAnsiTheme="minorHAnsi" w:cstheme="minorHAnsi"/>
          <w:color w:val="FF0000"/>
          <w:szCs w:val="24"/>
        </w:rPr>
        <w:t>es</w:t>
      </w:r>
      <w:r w:rsidRPr="00DD2CC0">
        <w:rPr>
          <w:rFonts w:asciiTheme="minorHAnsi" w:hAnsiTheme="minorHAnsi" w:cstheme="minorHAnsi"/>
          <w:color w:val="000000"/>
          <w:szCs w:val="24"/>
        </w:rPr>
        <w:t xml:space="preserve"> MapReduce request</w:t>
      </w:r>
      <w:r w:rsidR="00D36EDD" w:rsidRPr="00D36EDD">
        <w:rPr>
          <w:rFonts w:asciiTheme="minorHAnsi" w:hAnsiTheme="minorHAnsi" w:cstheme="minorHAnsi"/>
          <w:color w:val="FF0000"/>
          <w:szCs w:val="24"/>
        </w:rPr>
        <w:t>s</w:t>
      </w:r>
      <w:r w:rsidRPr="00DD2CC0">
        <w:rPr>
          <w:rFonts w:asciiTheme="minorHAnsi" w:hAnsiTheme="minorHAnsi" w:cstheme="minorHAnsi"/>
          <w:color w:val="000000"/>
          <w:szCs w:val="24"/>
        </w:rPr>
        <w:t xml:space="preserve">. </w:t>
      </w:r>
    </w:p>
    <w:p w:rsidR="00DD2CC0" w:rsidRPr="00DD2CC0" w:rsidRDefault="00DD2CC0" w:rsidP="00A03FAC">
      <w:pPr>
        <w:pStyle w:val="Standard"/>
        <w:spacing w:after="120"/>
        <w:ind w:firstLine="432"/>
        <w:jc w:val="both"/>
        <w:rPr>
          <w:rFonts w:asciiTheme="minorHAnsi" w:hAnsiTheme="minorHAnsi" w:cstheme="minorHAnsi"/>
          <w:color w:val="000000"/>
          <w:szCs w:val="24"/>
        </w:rPr>
      </w:pPr>
      <w:r>
        <w:rPr>
          <w:rFonts w:asciiTheme="minorHAnsi" w:hAnsiTheme="minorHAnsi" w:cstheme="minorHAnsi"/>
          <w:color w:val="000000"/>
          <w:szCs w:val="24"/>
        </w:rPr>
        <w:t>Furthermore, I s</w:t>
      </w:r>
      <w:r w:rsidRPr="00DD2CC0">
        <w:rPr>
          <w:rFonts w:asciiTheme="minorHAnsi" w:hAnsiTheme="minorHAnsi" w:cstheme="minorHAnsi"/>
          <w:color w:val="000000"/>
          <w:szCs w:val="24"/>
        </w:rPr>
        <w:t xml:space="preserve">uccessfully </w:t>
      </w:r>
      <w:r w:rsidRPr="00773450">
        <w:rPr>
          <w:rFonts w:asciiTheme="minorHAnsi" w:hAnsiTheme="minorHAnsi" w:cstheme="minorHAnsi"/>
          <w:color w:val="000000"/>
          <w:szCs w:val="24"/>
        </w:rPr>
        <w:t>led</w:t>
      </w:r>
      <w:r w:rsidRPr="00DD2CC0">
        <w:rPr>
          <w:rFonts w:asciiTheme="minorHAnsi" w:hAnsiTheme="minorHAnsi" w:cstheme="minorHAnsi"/>
          <w:color w:val="000000"/>
          <w:szCs w:val="24"/>
        </w:rPr>
        <w:t xml:space="preserve"> 7 Co-op students to </w:t>
      </w:r>
      <w:r>
        <w:rPr>
          <w:rFonts w:asciiTheme="minorHAnsi" w:hAnsiTheme="minorHAnsi" w:cstheme="minorHAnsi"/>
          <w:color w:val="000000"/>
          <w:szCs w:val="24"/>
        </w:rPr>
        <w:t xml:space="preserve">create a process that </w:t>
      </w:r>
      <w:r w:rsidRPr="00DD2CC0">
        <w:rPr>
          <w:rFonts w:asciiTheme="minorHAnsi" w:hAnsiTheme="minorHAnsi" w:cstheme="minorHAnsi"/>
          <w:color w:val="000000"/>
          <w:szCs w:val="24"/>
        </w:rPr>
        <w:t xml:space="preserve">effectively </w:t>
      </w:r>
      <w:r w:rsidRPr="00773450">
        <w:rPr>
          <w:rFonts w:asciiTheme="minorHAnsi" w:hAnsiTheme="minorHAnsi" w:cstheme="minorHAnsi"/>
          <w:color w:val="000000"/>
          <w:szCs w:val="24"/>
        </w:rPr>
        <w:t>bridge</w:t>
      </w:r>
      <w:r w:rsidR="00773450">
        <w:rPr>
          <w:rFonts w:asciiTheme="minorHAnsi" w:hAnsiTheme="minorHAnsi" w:cstheme="minorHAnsi"/>
          <w:color w:val="000000"/>
          <w:szCs w:val="24"/>
        </w:rPr>
        <w:t>s</w:t>
      </w:r>
      <w:r w:rsidRPr="00DD2CC0">
        <w:rPr>
          <w:rFonts w:asciiTheme="minorHAnsi" w:hAnsiTheme="minorHAnsi" w:cstheme="minorHAnsi"/>
          <w:color w:val="000000"/>
          <w:szCs w:val="24"/>
        </w:rPr>
        <w:t xml:space="preserve"> the communication gap between the business team and the Architecture team. I suggested and persuaded </w:t>
      </w:r>
      <w:r w:rsidR="005E4F11">
        <w:rPr>
          <w:rFonts w:asciiTheme="minorHAnsi" w:hAnsiTheme="minorHAnsi" w:cstheme="minorHAnsi"/>
          <w:color w:val="000000"/>
          <w:szCs w:val="24"/>
        </w:rPr>
        <w:t>our</w:t>
      </w:r>
      <w:r w:rsidRPr="00DD2CC0">
        <w:rPr>
          <w:rFonts w:asciiTheme="minorHAnsi" w:hAnsiTheme="minorHAnsi" w:cstheme="minorHAnsi"/>
          <w:color w:val="000000"/>
          <w:szCs w:val="24"/>
        </w:rPr>
        <w:t xml:space="preserve"> managers to use an animated video instead of </w:t>
      </w:r>
      <w:r w:rsidR="005E4F11">
        <w:rPr>
          <w:rFonts w:asciiTheme="minorHAnsi" w:hAnsiTheme="minorHAnsi" w:cstheme="minorHAnsi"/>
          <w:color w:val="000000"/>
          <w:szCs w:val="24"/>
        </w:rPr>
        <w:t xml:space="preserve">traditional </w:t>
      </w:r>
      <w:r w:rsidRPr="00773450">
        <w:rPr>
          <w:rFonts w:asciiTheme="minorHAnsi" w:hAnsiTheme="minorHAnsi" w:cstheme="minorHAnsi"/>
          <w:color w:val="000000"/>
          <w:szCs w:val="24"/>
        </w:rPr>
        <w:t>PowerPoint</w:t>
      </w:r>
      <w:r w:rsidRPr="00DD2CC0">
        <w:rPr>
          <w:rFonts w:asciiTheme="minorHAnsi" w:hAnsiTheme="minorHAnsi" w:cstheme="minorHAnsi"/>
          <w:color w:val="000000"/>
          <w:szCs w:val="24"/>
        </w:rPr>
        <w:t xml:space="preserve"> or Word document to advertise our technology standards or patterns. I </w:t>
      </w:r>
      <w:r w:rsidR="006E0A11" w:rsidRPr="006E0A11">
        <w:rPr>
          <w:rFonts w:asciiTheme="minorHAnsi" w:hAnsiTheme="minorHAnsi" w:cstheme="minorHAnsi"/>
          <w:color w:val="000000"/>
          <w:szCs w:val="24"/>
        </w:rPr>
        <w:t xml:space="preserve">had </w:t>
      </w:r>
      <w:r w:rsidR="00C5088D">
        <w:rPr>
          <w:rFonts w:asciiTheme="minorHAnsi" w:hAnsiTheme="minorHAnsi" w:cstheme="minorHAnsi"/>
          <w:color w:val="000000"/>
          <w:szCs w:val="24"/>
        </w:rPr>
        <w:t xml:space="preserve">not only </w:t>
      </w:r>
      <w:r w:rsidR="006E0A11" w:rsidRPr="006E0A11">
        <w:rPr>
          <w:rFonts w:asciiTheme="minorHAnsi" w:hAnsiTheme="minorHAnsi" w:cstheme="minorHAnsi"/>
          <w:color w:val="000000"/>
          <w:szCs w:val="24"/>
        </w:rPr>
        <w:t xml:space="preserve">researched and </w:t>
      </w:r>
      <w:r w:rsidRPr="00DD2CC0">
        <w:rPr>
          <w:rFonts w:asciiTheme="minorHAnsi" w:hAnsiTheme="minorHAnsi" w:cstheme="minorHAnsi"/>
          <w:color w:val="000000"/>
          <w:szCs w:val="24"/>
        </w:rPr>
        <w:t>learned t</w:t>
      </w:r>
      <w:r w:rsidR="00C5088D">
        <w:rPr>
          <w:rFonts w:asciiTheme="minorHAnsi" w:hAnsiTheme="minorHAnsi" w:cstheme="minorHAnsi"/>
          <w:color w:val="000000"/>
          <w:szCs w:val="24"/>
        </w:rPr>
        <w:t>he</w:t>
      </w:r>
      <w:r w:rsidRPr="00DD2CC0">
        <w:rPr>
          <w:rFonts w:asciiTheme="minorHAnsi" w:hAnsiTheme="minorHAnsi" w:cstheme="minorHAnsi"/>
          <w:color w:val="000000"/>
          <w:szCs w:val="24"/>
        </w:rPr>
        <w:t xml:space="preserve"> video editing software in </w:t>
      </w:r>
      <w:r w:rsidR="00773450">
        <w:rPr>
          <w:rFonts w:asciiTheme="minorHAnsi" w:hAnsiTheme="minorHAnsi" w:cstheme="minorHAnsi"/>
          <w:color w:val="000000"/>
          <w:szCs w:val="24"/>
        </w:rPr>
        <w:t xml:space="preserve">a </w:t>
      </w:r>
      <w:r w:rsidRPr="00773450">
        <w:rPr>
          <w:rFonts w:asciiTheme="minorHAnsi" w:hAnsiTheme="minorHAnsi" w:cstheme="minorHAnsi"/>
          <w:color w:val="000000"/>
          <w:szCs w:val="24"/>
        </w:rPr>
        <w:t>short</w:t>
      </w:r>
      <w:r w:rsidRPr="00DD2CC0">
        <w:rPr>
          <w:rFonts w:asciiTheme="minorHAnsi" w:hAnsiTheme="minorHAnsi" w:cstheme="minorHAnsi"/>
          <w:color w:val="000000"/>
          <w:szCs w:val="24"/>
        </w:rPr>
        <w:t xml:space="preserve"> time and trained my </w:t>
      </w:r>
      <w:r>
        <w:rPr>
          <w:rFonts w:asciiTheme="minorHAnsi" w:hAnsiTheme="minorHAnsi" w:cstheme="minorHAnsi"/>
          <w:color w:val="000000"/>
          <w:szCs w:val="24"/>
        </w:rPr>
        <w:t xml:space="preserve">colleagues </w:t>
      </w:r>
      <w:r w:rsidRPr="00DD2CC0">
        <w:rPr>
          <w:rFonts w:asciiTheme="minorHAnsi" w:hAnsiTheme="minorHAnsi" w:cstheme="minorHAnsi"/>
          <w:color w:val="000000"/>
          <w:szCs w:val="24"/>
        </w:rPr>
        <w:t xml:space="preserve">to produce high-quality videos. </w:t>
      </w:r>
      <w:r w:rsidR="00C5088D">
        <w:rPr>
          <w:rFonts w:asciiTheme="minorHAnsi" w:hAnsiTheme="minorHAnsi" w:cstheme="minorHAnsi"/>
          <w:color w:val="000000"/>
          <w:szCs w:val="24"/>
        </w:rPr>
        <w:t xml:space="preserve">I also put everything into a standardized process that is easy for everyone to pick up even without any prior background. </w:t>
      </w:r>
      <w:r w:rsidRPr="00DD2CC0">
        <w:rPr>
          <w:rFonts w:asciiTheme="minorHAnsi" w:hAnsiTheme="minorHAnsi" w:cstheme="minorHAnsi"/>
          <w:color w:val="000000"/>
          <w:szCs w:val="24"/>
        </w:rPr>
        <w:t xml:space="preserve">The animated video got so successful that excellent feedbacks were received </w:t>
      </w:r>
      <w:r w:rsidRPr="00773450">
        <w:rPr>
          <w:rFonts w:asciiTheme="minorHAnsi" w:hAnsiTheme="minorHAnsi" w:cstheme="minorHAnsi"/>
          <w:color w:val="000000"/>
          <w:szCs w:val="24"/>
        </w:rPr>
        <w:t>f</w:t>
      </w:r>
      <w:r w:rsidR="00773450">
        <w:rPr>
          <w:rFonts w:asciiTheme="minorHAnsi" w:hAnsiTheme="minorHAnsi" w:cstheme="minorHAnsi"/>
          <w:color w:val="000000"/>
          <w:szCs w:val="24"/>
        </w:rPr>
        <w:t>ro</w:t>
      </w:r>
      <w:r w:rsidRPr="00773450">
        <w:rPr>
          <w:rFonts w:asciiTheme="minorHAnsi" w:hAnsiTheme="minorHAnsi" w:cstheme="minorHAnsi"/>
          <w:color w:val="000000"/>
          <w:szCs w:val="24"/>
        </w:rPr>
        <w:t>m</w:t>
      </w:r>
      <w:r w:rsidRPr="00DD2CC0">
        <w:rPr>
          <w:rFonts w:asciiTheme="minorHAnsi" w:hAnsiTheme="minorHAnsi" w:cstheme="minorHAnsi"/>
          <w:color w:val="000000"/>
          <w:szCs w:val="24"/>
        </w:rPr>
        <w:t xml:space="preserve"> all department in the CIBC</w:t>
      </w:r>
      <w:r w:rsidR="00EF0163" w:rsidRPr="00EF0163">
        <w:rPr>
          <w:rFonts w:asciiTheme="minorHAnsi" w:hAnsiTheme="minorHAnsi" w:cstheme="minorHAnsi"/>
          <w:color w:val="FF0000"/>
          <w:szCs w:val="24"/>
        </w:rPr>
        <w:t>.</w:t>
      </w:r>
      <w:r w:rsidR="006E0A11">
        <w:rPr>
          <w:rFonts w:asciiTheme="minorHAnsi" w:hAnsiTheme="minorHAnsi" w:cstheme="minorHAnsi"/>
          <w:color w:val="000000"/>
          <w:szCs w:val="24"/>
        </w:rPr>
        <w:t xml:space="preserve"> </w:t>
      </w:r>
      <w:r w:rsidR="00EF0163" w:rsidRPr="00EF0163">
        <w:rPr>
          <w:rFonts w:asciiTheme="minorHAnsi" w:hAnsiTheme="minorHAnsi" w:cstheme="minorHAnsi"/>
          <w:color w:val="FF0000"/>
          <w:szCs w:val="24"/>
        </w:rPr>
        <w:t xml:space="preserve">I led the team </w:t>
      </w:r>
      <w:r w:rsidR="00EF0163">
        <w:rPr>
          <w:rFonts w:asciiTheme="minorHAnsi" w:hAnsiTheme="minorHAnsi" w:cstheme="minorHAnsi"/>
          <w:color w:val="000000"/>
          <w:szCs w:val="24"/>
        </w:rPr>
        <w:t xml:space="preserve">to present </w:t>
      </w:r>
      <w:r w:rsidR="00EF0163" w:rsidRPr="00EF0163">
        <w:rPr>
          <w:rFonts w:asciiTheme="minorHAnsi" w:hAnsiTheme="minorHAnsi" w:cstheme="minorHAnsi"/>
          <w:color w:val="FF0000"/>
          <w:szCs w:val="24"/>
        </w:rPr>
        <w:t>the</w:t>
      </w:r>
      <w:r w:rsidR="006E0A11">
        <w:rPr>
          <w:rFonts w:asciiTheme="minorHAnsi" w:hAnsiTheme="minorHAnsi" w:cstheme="minorHAnsi"/>
          <w:color w:val="000000"/>
          <w:szCs w:val="24"/>
        </w:rPr>
        <w:t xml:space="preserve"> video creation process at </w:t>
      </w:r>
      <w:r w:rsidR="00EF0163" w:rsidRPr="00EF0163">
        <w:rPr>
          <w:rFonts w:asciiTheme="minorHAnsi" w:hAnsiTheme="minorHAnsi" w:cstheme="minorHAnsi"/>
          <w:color w:val="FF0000"/>
          <w:szCs w:val="24"/>
        </w:rPr>
        <w:t>CIBC</w:t>
      </w:r>
      <w:r w:rsidR="00EF0163">
        <w:rPr>
          <w:rFonts w:asciiTheme="minorHAnsi" w:hAnsiTheme="minorHAnsi" w:cstheme="minorHAnsi"/>
          <w:color w:val="000000"/>
          <w:szCs w:val="24"/>
        </w:rPr>
        <w:t xml:space="preserve"> </w:t>
      </w:r>
      <w:r w:rsidR="006E0A11" w:rsidRPr="006E0A11">
        <w:rPr>
          <w:rFonts w:asciiTheme="minorHAnsi" w:hAnsiTheme="minorHAnsi" w:cstheme="minorHAnsi"/>
          <w:color w:val="000000"/>
          <w:szCs w:val="24"/>
        </w:rPr>
        <w:t>executive meetings</w:t>
      </w:r>
      <w:r w:rsidRPr="00DD2CC0">
        <w:rPr>
          <w:rFonts w:asciiTheme="minorHAnsi" w:hAnsiTheme="minorHAnsi" w:cstheme="minorHAnsi"/>
          <w:color w:val="000000"/>
          <w:szCs w:val="24"/>
        </w:rPr>
        <w:t>. At present, it had become</w:t>
      </w:r>
      <w:r>
        <w:rPr>
          <w:rFonts w:asciiTheme="minorHAnsi" w:hAnsiTheme="minorHAnsi" w:cstheme="minorHAnsi"/>
          <w:color w:val="000000"/>
          <w:szCs w:val="24"/>
        </w:rPr>
        <w:t xml:space="preserve"> a</w:t>
      </w:r>
      <w:r w:rsidRPr="00DD2CC0">
        <w:rPr>
          <w:rFonts w:asciiTheme="minorHAnsi" w:hAnsiTheme="minorHAnsi" w:cstheme="minorHAnsi"/>
          <w:color w:val="000000"/>
          <w:szCs w:val="24"/>
        </w:rPr>
        <w:t xml:space="preserve"> standard practice to be promoted in </w:t>
      </w:r>
      <w:r w:rsidR="0046085D">
        <w:rPr>
          <w:rFonts w:asciiTheme="minorHAnsi" w:hAnsiTheme="minorHAnsi" w:cstheme="minorHAnsi"/>
          <w:color w:val="000000"/>
          <w:szCs w:val="24"/>
        </w:rPr>
        <w:t xml:space="preserve">the </w:t>
      </w:r>
      <w:r w:rsidR="0046085D" w:rsidRPr="0046085D">
        <w:rPr>
          <w:rFonts w:asciiTheme="minorHAnsi" w:hAnsiTheme="minorHAnsi" w:cstheme="minorHAnsi"/>
          <w:color w:val="FF0000"/>
          <w:szCs w:val="24"/>
        </w:rPr>
        <w:t>every</w:t>
      </w:r>
      <w:r w:rsidRPr="00DD2CC0">
        <w:rPr>
          <w:rFonts w:asciiTheme="minorHAnsi" w:hAnsiTheme="minorHAnsi" w:cstheme="minorHAnsi"/>
          <w:color w:val="000000"/>
          <w:szCs w:val="24"/>
        </w:rPr>
        <w:t xml:space="preserve"> department</w:t>
      </w:r>
      <w:r w:rsidR="0046085D">
        <w:rPr>
          <w:rFonts w:asciiTheme="minorHAnsi" w:hAnsiTheme="minorHAnsi" w:cstheme="minorHAnsi"/>
          <w:color w:val="000000"/>
          <w:szCs w:val="24"/>
        </w:rPr>
        <w:t xml:space="preserve">s </w:t>
      </w:r>
      <w:r w:rsidR="0046085D" w:rsidRPr="0046085D">
        <w:rPr>
          <w:rFonts w:asciiTheme="minorHAnsi" w:hAnsiTheme="minorHAnsi" w:cstheme="minorHAnsi"/>
          <w:color w:val="FF0000"/>
          <w:szCs w:val="24"/>
        </w:rPr>
        <w:t>of CIBC</w:t>
      </w:r>
      <w:r w:rsidRPr="00DD2CC0">
        <w:rPr>
          <w:rFonts w:asciiTheme="minorHAnsi" w:hAnsiTheme="minorHAnsi" w:cstheme="minorHAnsi"/>
          <w:color w:val="000000"/>
          <w:szCs w:val="24"/>
        </w:rPr>
        <w:t xml:space="preserve">. Due to my contribution, I had been nominated as </w:t>
      </w:r>
      <w:r w:rsidR="005E4F11">
        <w:rPr>
          <w:rFonts w:asciiTheme="minorHAnsi" w:hAnsiTheme="minorHAnsi" w:cstheme="minorHAnsi"/>
          <w:color w:val="000000"/>
          <w:szCs w:val="24"/>
        </w:rPr>
        <w:t xml:space="preserve">the </w:t>
      </w:r>
      <w:r w:rsidRPr="00DD2CC0">
        <w:rPr>
          <w:rFonts w:asciiTheme="minorHAnsi" w:hAnsiTheme="minorHAnsi" w:cstheme="minorHAnsi"/>
          <w:color w:val="000000"/>
          <w:szCs w:val="24"/>
        </w:rPr>
        <w:t>Top Achiever of 2018 Q2 of CIBC</w:t>
      </w:r>
      <w:r>
        <w:rPr>
          <w:rFonts w:asciiTheme="minorHAnsi" w:hAnsiTheme="minorHAnsi" w:cstheme="minorHAnsi"/>
          <w:color w:val="000000"/>
          <w:szCs w:val="24"/>
        </w:rPr>
        <w:t>.</w:t>
      </w:r>
    </w:p>
    <w:p w:rsidR="00142FAC" w:rsidRPr="00B53D9B" w:rsidRDefault="00142FAC" w:rsidP="00FD67F1">
      <w:pPr>
        <w:pStyle w:val="Standard"/>
        <w:ind w:firstLine="425"/>
        <w:jc w:val="both"/>
        <w:rPr>
          <w:rFonts w:asciiTheme="minorHAnsi" w:hAnsiTheme="minorHAnsi" w:cstheme="minorHAnsi"/>
        </w:rPr>
      </w:pPr>
      <w:r w:rsidRPr="00B53D9B">
        <w:rPr>
          <w:rFonts w:asciiTheme="minorHAnsi" w:hAnsiTheme="minorHAnsi" w:cstheme="minorHAnsi"/>
        </w:rPr>
        <w:t xml:space="preserve">As a hardworking and dedicated individual, I </w:t>
      </w:r>
      <w:r w:rsidR="00AC6A0A">
        <w:rPr>
          <w:rFonts w:asciiTheme="minorHAnsi" w:hAnsiTheme="minorHAnsi" w:cstheme="minorHAnsi"/>
          <w:color w:val="FF0000"/>
        </w:rPr>
        <w:t xml:space="preserve">am eager </w:t>
      </w:r>
      <w:r w:rsidRPr="00B53D9B">
        <w:rPr>
          <w:rFonts w:asciiTheme="minorHAnsi" w:hAnsiTheme="minorHAnsi" w:cstheme="minorHAnsi"/>
        </w:rPr>
        <w:t xml:space="preserve">to learn or </w:t>
      </w:r>
      <w:r w:rsidR="00AC6A0A" w:rsidRPr="00AC6A0A">
        <w:rPr>
          <w:rFonts w:asciiTheme="minorHAnsi" w:hAnsiTheme="minorHAnsi" w:cstheme="minorHAnsi"/>
          <w:color w:val="FF0000"/>
        </w:rPr>
        <w:t xml:space="preserve">like to </w:t>
      </w:r>
      <w:r w:rsidRPr="00B53D9B">
        <w:rPr>
          <w:rFonts w:asciiTheme="minorHAnsi" w:hAnsiTheme="minorHAnsi" w:cstheme="minorHAnsi"/>
        </w:rPr>
        <w:t xml:space="preserve">face any new challenges. I </w:t>
      </w:r>
      <w:r w:rsidR="000B214E" w:rsidRPr="000B214E">
        <w:rPr>
          <w:rFonts w:asciiTheme="minorHAnsi" w:hAnsiTheme="minorHAnsi" w:cstheme="minorHAnsi"/>
          <w:color w:val="FF0000"/>
        </w:rPr>
        <w:t xml:space="preserve">strongly believe </w:t>
      </w:r>
      <w:r w:rsidRPr="00B53D9B">
        <w:rPr>
          <w:rFonts w:asciiTheme="minorHAnsi" w:hAnsiTheme="minorHAnsi" w:cstheme="minorHAnsi"/>
        </w:rPr>
        <w:t>that you will find my</w:t>
      </w:r>
      <w:r w:rsidR="00A90329" w:rsidRPr="00A90329">
        <w:rPr>
          <w:rFonts w:asciiTheme="minorHAnsi" w:hAnsiTheme="minorHAnsi" w:cstheme="minorHAnsi"/>
          <w:color w:val="000000"/>
          <w:szCs w:val="24"/>
        </w:rPr>
        <w:t xml:space="preserve"> </w:t>
      </w:r>
      <w:r w:rsidR="00A90329" w:rsidRPr="00DD2CC0">
        <w:rPr>
          <w:rFonts w:asciiTheme="minorHAnsi" w:hAnsiTheme="minorHAnsi" w:cstheme="minorHAnsi"/>
          <w:color w:val="000000"/>
          <w:szCs w:val="24"/>
        </w:rPr>
        <w:t>innovation, creativity, positive attitude</w:t>
      </w:r>
      <w:r>
        <w:rPr>
          <w:rFonts w:asciiTheme="minorHAnsi" w:hAnsiTheme="minorHAnsi" w:cstheme="minorHAnsi"/>
        </w:rPr>
        <w:t xml:space="preserve">, great learning abilities, excellent leadership skills, </w:t>
      </w:r>
      <w:r w:rsidRPr="002A5E20">
        <w:rPr>
          <w:rFonts w:asciiTheme="minorHAnsi" w:hAnsiTheme="minorHAnsi" w:cstheme="minorHAnsi"/>
          <w:color w:val="FF0000"/>
        </w:rPr>
        <w:t>solid technical skills</w:t>
      </w:r>
      <w:r w:rsidR="00E24705" w:rsidRPr="002A5E20">
        <w:rPr>
          <w:rFonts w:asciiTheme="minorHAnsi" w:hAnsiTheme="minorHAnsi" w:cstheme="minorHAnsi"/>
          <w:color w:val="FF0000"/>
        </w:rPr>
        <w:t xml:space="preserve"> and related experience</w:t>
      </w:r>
      <w:r w:rsidRPr="002A5E20">
        <w:rPr>
          <w:rFonts w:asciiTheme="minorHAnsi" w:hAnsiTheme="minorHAnsi" w:cstheme="minorHAnsi"/>
        </w:rPr>
        <w:t xml:space="preserve"> </w:t>
      </w:r>
      <w:r w:rsidR="002A5E20" w:rsidRPr="002A5E20">
        <w:rPr>
          <w:rFonts w:asciiTheme="minorHAnsi" w:hAnsiTheme="minorHAnsi" w:cstheme="minorHAnsi"/>
          <w:color w:val="FF0000"/>
        </w:rPr>
        <w:t>will make extra contribution to</w:t>
      </w:r>
      <w:r w:rsidRPr="002A5E20">
        <w:rPr>
          <w:rFonts w:asciiTheme="minorHAnsi" w:hAnsiTheme="minorHAnsi" w:cstheme="minorHAnsi"/>
          <w:color w:val="FF0000"/>
        </w:rPr>
        <w:t xml:space="preserve"> </w:t>
      </w:r>
      <w:r w:rsidRPr="00B53D9B">
        <w:rPr>
          <w:rFonts w:asciiTheme="minorHAnsi" w:hAnsiTheme="minorHAnsi" w:cstheme="minorHAnsi"/>
        </w:rPr>
        <w:t xml:space="preserve">this position. I would welcome an opportunity to meet with you in person to discuss my qualifications further. Thank you for </w:t>
      </w:r>
      <w:r w:rsidRPr="00F26BBE">
        <w:rPr>
          <w:rFonts w:asciiTheme="minorHAnsi" w:hAnsiTheme="minorHAnsi" w:cstheme="minorHAnsi"/>
          <w:noProof/>
        </w:rPr>
        <w:t>you</w:t>
      </w:r>
      <w:r>
        <w:rPr>
          <w:rFonts w:asciiTheme="minorHAnsi" w:hAnsiTheme="minorHAnsi" w:cstheme="minorHAnsi"/>
          <w:noProof/>
        </w:rPr>
        <w:t>r</w:t>
      </w:r>
      <w:r w:rsidRPr="00B53D9B">
        <w:rPr>
          <w:rFonts w:asciiTheme="minorHAnsi" w:hAnsiTheme="minorHAnsi" w:cstheme="minorHAnsi"/>
        </w:rPr>
        <w:t xml:space="preserve"> valuable time and consideration.</w:t>
      </w:r>
    </w:p>
    <w:p w:rsidR="004C6E1C" w:rsidRDefault="004C6E1C" w:rsidP="00FD67F1">
      <w:pPr>
        <w:pStyle w:val="Standard"/>
        <w:ind w:firstLine="425"/>
        <w:jc w:val="both"/>
        <w:rPr>
          <w:rFonts w:asciiTheme="minorHAnsi" w:eastAsiaTheme="minorEastAsia" w:hAnsiTheme="minorHAnsi" w:cstheme="minorHAnsi"/>
        </w:rPr>
      </w:pPr>
      <w:bookmarkStart w:id="1" w:name="_GoBack"/>
      <w:bookmarkEnd w:id="1"/>
    </w:p>
    <w:p w:rsidR="004C6E1C" w:rsidRPr="00770C07" w:rsidRDefault="004C6E1C" w:rsidP="00FD67F1">
      <w:pPr>
        <w:pStyle w:val="Standard"/>
        <w:ind w:firstLine="425"/>
        <w:jc w:val="both"/>
        <w:rPr>
          <w:rFonts w:asciiTheme="minorHAnsi" w:hAnsiTheme="minorHAnsi" w:cstheme="minorHAnsi"/>
          <w:lang w:val="en-CA"/>
        </w:rPr>
      </w:pPr>
    </w:p>
    <w:p w:rsidR="007476BE" w:rsidRPr="00771D4D" w:rsidRDefault="007476BE" w:rsidP="00FD67F1">
      <w:pPr>
        <w:pStyle w:val="Standard"/>
        <w:jc w:val="both"/>
        <w:rPr>
          <w:rFonts w:asciiTheme="minorHAnsi" w:hAnsiTheme="minorHAnsi" w:cstheme="minorHAnsi"/>
        </w:rPr>
      </w:pPr>
      <w:r w:rsidRPr="00771D4D">
        <w:rPr>
          <w:rFonts w:asciiTheme="minorHAnsi" w:hAnsiTheme="minorHAnsi" w:cstheme="minorHAnsi"/>
        </w:rPr>
        <w:t>Regards,</w:t>
      </w:r>
    </w:p>
    <w:p w:rsidR="007476BE" w:rsidRPr="00771D4D" w:rsidRDefault="007476BE" w:rsidP="00FD67F1">
      <w:pPr>
        <w:pStyle w:val="Standard"/>
        <w:jc w:val="both"/>
        <w:rPr>
          <w:rFonts w:asciiTheme="minorHAnsi" w:hAnsiTheme="minorHAnsi" w:cstheme="minorHAnsi"/>
        </w:rPr>
      </w:pPr>
    </w:p>
    <w:p w:rsidR="007476BE" w:rsidRPr="00771D4D" w:rsidRDefault="007476BE" w:rsidP="00FD67F1">
      <w:pPr>
        <w:pStyle w:val="Standard"/>
        <w:jc w:val="both"/>
        <w:rPr>
          <w:rFonts w:asciiTheme="minorHAnsi" w:hAnsiTheme="minorHAnsi" w:cstheme="minorHAnsi"/>
        </w:rPr>
      </w:pPr>
      <w:r w:rsidRPr="00771D4D">
        <w:rPr>
          <w:rFonts w:asciiTheme="minorHAnsi" w:hAnsiTheme="minorHAnsi" w:cstheme="minorHAnsi"/>
        </w:rPr>
        <w:t>Sinclair Dong</w:t>
      </w:r>
    </w:p>
    <w:p w:rsidR="00D3661D" w:rsidRPr="00650729" w:rsidRDefault="00D3661D" w:rsidP="004804B5">
      <w:pPr>
        <w:pStyle w:val="LastName"/>
        <w:rPr>
          <w:rFonts w:asciiTheme="minorHAnsi" w:eastAsiaTheme="minorEastAsia" w:hAnsiTheme="minorHAnsi" w:cstheme="minorHAnsi"/>
          <w:sz w:val="24"/>
          <w:szCs w:val="24"/>
          <w:lang w:val="en-US" w:eastAsia="zh-CN"/>
        </w:rPr>
      </w:pPr>
    </w:p>
    <w:sectPr w:rsidR="00D3661D" w:rsidRPr="00650729" w:rsidSect="00A555FC">
      <w:footerReference w:type="first" r:id="rId7"/>
      <w:pgSz w:w="11906" w:h="16838"/>
      <w:pgMar w:top="864" w:right="864" w:bottom="864" w:left="864" w:header="706" w:footer="706" w:gutter="0"/>
      <w:cols w:space="709"/>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AA1" w:rsidRDefault="00D44AA1" w:rsidP="00CC6308">
      <w:r>
        <w:separator/>
      </w:r>
    </w:p>
  </w:endnote>
  <w:endnote w:type="continuationSeparator" w:id="0">
    <w:p w:rsidR="00D44AA1" w:rsidRDefault="00D44AA1" w:rsidP="00CC6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Gabriola">
    <w:panose1 w:val="04040605051002020D02"/>
    <w:charset w:val="00"/>
    <w:family w:val="decorative"/>
    <w:pitch w:val="variable"/>
    <w:sig w:usb0="E00002EF" w:usb1="5000204B"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SimSun">
    <w:altName w:val="Times New Roman"/>
    <w:charset w:val="00"/>
    <w:family w:val="auto"/>
    <w:pitch w:val="variable"/>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745" w:rsidRPr="00625745" w:rsidRDefault="00625745">
    <w:pPr>
      <w:pStyle w:val="Footer"/>
      <w:rPr>
        <w:rFonts w:ascii="Cambria" w:hAnsi="Cambria"/>
        <w:vanish/>
        <w:sz w:val="22"/>
      </w:rPr>
    </w:pPr>
    <w:r w:rsidRPr="00625745">
      <w:rPr>
        <w:rFonts w:ascii="Cambria" w:hAnsi="Cambria"/>
        <w:vanish/>
        <w:sz w:val="22"/>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AA1" w:rsidRDefault="00D44AA1" w:rsidP="00CC6308">
      <w:r>
        <w:separator/>
      </w:r>
    </w:p>
  </w:footnote>
  <w:footnote w:type="continuationSeparator" w:id="0">
    <w:p w:rsidR="00D44AA1" w:rsidRDefault="00D44AA1" w:rsidP="00CC63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A0AE7"/>
    <w:multiLevelType w:val="hybridMultilevel"/>
    <w:tmpl w:val="D58E2EF4"/>
    <w:lvl w:ilvl="0" w:tplc="BFBC4084">
      <w:start w:val="1"/>
      <w:numFmt w:val="bullet"/>
      <w:pStyle w:val="ListParagraph"/>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22D44"/>
    <w:multiLevelType w:val="hybridMultilevel"/>
    <w:tmpl w:val="8348E492"/>
    <w:lvl w:ilvl="0" w:tplc="16F4D0BC">
      <w:start w:val="1"/>
      <w:numFmt w:val="bullet"/>
      <w:lvlText w:val=""/>
      <w:lvlJc w:val="left"/>
      <w:pPr>
        <w:ind w:left="1287"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nsid w:val="57E122D8"/>
    <w:multiLevelType w:val="hybridMultilevel"/>
    <w:tmpl w:val="EF44AE62"/>
    <w:lvl w:ilvl="0" w:tplc="E3FCE9B6">
      <w:start w:val="1"/>
      <w:numFmt w:val="bullet"/>
      <w:lvlText w:val=""/>
      <w:lvlJc w:val="left"/>
      <w:pPr>
        <w:ind w:left="1287"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 Lou">
    <w15:presenceInfo w15:providerId="AD" w15:userId="S-1-5-21-4230492499-2346530856-2212554079-31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1tjC0NDYxNjMxMzdX0lEKTi0uzszPAykwqQUAlFuoTCwAAAA="/>
  </w:docVars>
  <w:rsids>
    <w:rsidRoot w:val="000C6B92"/>
    <w:rsid w:val="00002D78"/>
    <w:rsid w:val="000141F7"/>
    <w:rsid w:val="0002492A"/>
    <w:rsid w:val="00027EE6"/>
    <w:rsid w:val="00042BBB"/>
    <w:rsid w:val="00060528"/>
    <w:rsid w:val="0009574D"/>
    <w:rsid w:val="00095BB1"/>
    <w:rsid w:val="000A2B46"/>
    <w:rsid w:val="000A771E"/>
    <w:rsid w:val="000B214E"/>
    <w:rsid w:val="000C6B92"/>
    <w:rsid w:val="000F3BA3"/>
    <w:rsid w:val="00103547"/>
    <w:rsid w:val="00142FAC"/>
    <w:rsid w:val="00144A80"/>
    <w:rsid w:val="00154436"/>
    <w:rsid w:val="00156506"/>
    <w:rsid w:val="00157623"/>
    <w:rsid w:val="00183CAB"/>
    <w:rsid w:val="00193DFF"/>
    <w:rsid w:val="001A0228"/>
    <w:rsid w:val="001D7628"/>
    <w:rsid w:val="00205D4B"/>
    <w:rsid w:val="00227D83"/>
    <w:rsid w:val="00230AC2"/>
    <w:rsid w:val="00251D31"/>
    <w:rsid w:val="00261F3D"/>
    <w:rsid w:val="002679E8"/>
    <w:rsid w:val="00285F73"/>
    <w:rsid w:val="0028749E"/>
    <w:rsid w:val="002A5E20"/>
    <w:rsid w:val="002C79D1"/>
    <w:rsid w:val="002F383E"/>
    <w:rsid w:val="002F5B78"/>
    <w:rsid w:val="00306746"/>
    <w:rsid w:val="003145FF"/>
    <w:rsid w:val="003200C1"/>
    <w:rsid w:val="003504F0"/>
    <w:rsid w:val="003C701A"/>
    <w:rsid w:val="00422D08"/>
    <w:rsid w:val="00423DD8"/>
    <w:rsid w:val="0046085D"/>
    <w:rsid w:val="00464CDE"/>
    <w:rsid w:val="004804B5"/>
    <w:rsid w:val="004C6E1C"/>
    <w:rsid w:val="004D7E43"/>
    <w:rsid w:val="004F0483"/>
    <w:rsid w:val="00505DF3"/>
    <w:rsid w:val="005147F7"/>
    <w:rsid w:val="005166D0"/>
    <w:rsid w:val="005373F6"/>
    <w:rsid w:val="00584ADF"/>
    <w:rsid w:val="005949BB"/>
    <w:rsid w:val="0059644A"/>
    <w:rsid w:val="005B364D"/>
    <w:rsid w:val="005B3B8B"/>
    <w:rsid w:val="005E47DC"/>
    <w:rsid w:val="005E4F11"/>
    <w:rsid w:val="005E50D4"/>
    <w:rsid w:val="00600543"/>
    <w:rsid w:val="00607F4A"/>
    <w:rsid w:val="006161E5"/>
    <w:rsid w:val="00625745"/>
    <w:rsid w:val="00650729"/>
    <w:rsid w:val="00657B23"/>
    <w:rsid w:val="006611CA"/>
    <w:rsid w:val="006625F9"/>
    <w:rsid w:val="0067117A"/>
    <w:rsid w:val="006975D0"/>
    <w:rsid w:val="006E0A11"/>
    <w:rsid w:val="00727F07"/>
    <w:rsid w:val="00742D05"/>
    <w:rsid w:val="0074734C"/>
    <w:rsid w:val="007476BE"/>
    <w:rsid w:val="007614A9"/>
    <w:rsid w:val="00767986"/>
    <w:rsid w:val="00770C07"/>
    <w:rsid w:val="00771D4D"/>
    <w:rsid w:val="00773450"/>
    <w:rsid w:val="0077655A"/>
    <w:rsid w:val="007772FF"/>
    <w:rsid w:val="0078610D"/>
    <w:rsid w:val="007C496B"/>
    <w:rsid w:val="007E45F7"/>
    <w:rsid w:val="007F3ACE"/>
    <w:rsid w:val="007F7827"/>
    <w:rsid w:val="008466EA"/>
    <w:rsid w:val="00847325"/>
    <w:rsid w:val="00863D55"/>
    <w:rsid w:val="008701C5"/>
    <w:rsid w:val="0089047E"/>
    <w:rsid w:val="009110F2"/>
    <w:rsid w:val="00945905"/>
    <w:rsid w:val="00963EAF"/>
    <w:rsid w:val="00973F2C"/>
    <w:rsid w:val="0098352D"/>
    <w:rsid w:val="00985DE7"/>
    <w:rsid w:val="009B7B28"/>
    <w:rsid w:val="009D3BAC"/>
    <w:rsid w:val="00A03FAC"/>
    <w:rsid w:val="00A0566E"/>
    <w:rsid w:val="00A05C54"/>
    <w:rsid w:val="00A33F69"/>
    <w:rsid w:val="00A43953"/>
    <w:rsid w:val="00A555FC"/>
    <w:rsid w:val="00A55616"/>
    <w:rsid w:val="00A67A6C"/>
    <w:rsid w:val="00A73537"/>
    <w:rsid w:val="00A74A6D"/>
    <w:rsid w:val="00A86998"/>
    <w:rsid w:val="00A90329"/>
    <w:rsid w:val="00AC4E2E"/>
    <w:rsid w:val="00AC6A0A"/>
    <w:rsid w:val="00AD08E5"/>
    <w:rsid w:val="00B22DEE"/>
    <w:rsid w:val="00B24285"/>
    <w:rsid w:val="00B5359B"/>
    <w:rsid w:val="00B76252"/>
    <w:rsid w:val="00B84294"/>
    <w:rsid w:val="00B87905"/>
    <w:rsid w:val="00B93242"/>
    <w:rsid w:val="00BD35E1"/>
    <w:rsid w:val="00BE17C2"/>
    <w:rsid w:val="00BF0BDD"/>
    <w:rsid w:val="00BF5A54"/>
    <w:rsid w:val="00C1497C"/>
    <w:rsid w:val="00C43D9B"/>
    <w:rsid w:val="00C5088D"/>
    <w:rsid w:val="00C51FDF"/>
    <w:rsid w:val="00C73A34"/>
    <w:rsid w:val="00CB0F40"/>
    <w:rsid w:val="00CC6308"/>
    <w:rsid w:val="00CD13B0"/>
    <w:rsid w:val="00CF43B9"/>
    <w:rsid w:val="00CF483A"/>
    <w:rsid w:val="00D0241C"/>
    <w:rsid w:val="00D02441"/>
    <w:rsid w:val="00D349D1"/>
    <w:rsid w:val="00D3661D"/>
    <w:rsid w:val="00D36EDD"/>
    <w:rsid w:val="00D44AA1"/>
    <w:rsid w:val="00D53086"/>
    <w:rsid w:val="00D758C1"/>
    <w:rsid w:val="00DB68CD"/>
    <w:rsid w:val="00DD2CC0"/>
    <w:rsid w:val="00E24705"/>
    <w:rsid w:val="00E318FA"/>
    <w:rsid w:val="00E366BE"/>
    <w:rsid w:val="00E443DB"/>
    <w:rsid w:val="00E46BBA"/>
    <w:rsid w:val="00E5551C"/>
    <w:rsid w:val="00E62DAF"/>
    <w:rsid w:val="00E71D07"/>
    <w:rsid w:val="00E72538"/>
    <w:rsid w:val="00E74C4A"/>
    <w:rsid w:val="00EA59B1"/>
    <w:rsid w:val="00EB7CF2"/>
    <w:rsid w:val="00ED7AFF"/>
    <w:rsid w:val="00EE729F"/>
    <w:rsid w:val="00EF0163"/>
    <w:rsid w:val="00F53AF3"/>
    <w:rsid w:val="00F76DDC"/>
    <w:rsid w:val="00F94441"/>
    <w:rsid w:val="00FD67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2100472-7B5E-4457-B04A-B2F1342B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308"/>
    <w:pPr>
      <w:tabs>
        <w:tab w:val="left" w:pos="1710"/>
      </w:tabs>
      <w:autoSpaceDE w:val="0"/>
      <w:autoSpaceDN w:val="0"/>
      <w:spacing w:after="0" w:line="288" w:lineRule="exact"/>
      <w:ind w:left="1710" w:hanging="1710"/>
    </w:pPr>
    <w:rPr>
      <w:rFonts w:ascii="Arial" w:eastAsia="Times New Roman" w:hAnsi="Arial" w:cs="Arial"/>
      <w:snapToGrid w:val="0"/>
      <w:sz w:val="20"/>
      <w:szCs w:val="20"/>
      <w:lang w:val="en-CA" w:eastAsia="de-DE"/>
    </w:rPr>
  </w:style>
  <w:style w:type="paragraph" w:styleId="Heading1">
    <w:name w:val="heading 1"/>
    <w:basedOn w:val="Normal"/>
    <w:next w:val="Normal"/>
    <w:link w:val="Heading1Char"/>
    <w:uiPriority w:val="9"/>
    <w:qFormat/>
    <w:rsid w:val="00963EAF"/>
    <w:pPr>
      <w:pBdr>
        <w:bottom w:val="single" w:sz="4" w:space="1" w:color="143F6A" w:themeColor="accent2" w:themeShade="80"/>
      </w:pBdr>
      <w:autoSpaceDE/>
      <w:autoSpaceDN/>
      <w:spacing w:after="200" w:line="240" w:lineRule="auto"/>
      <w:ind w:left="0" w:firstLine="0"/>
      <w:outlineLvl w:val="0"/>
    </w:pPr>
    <w:rPr>
      <w:rFonts w:ascii="Arial Black" w:hAnsi="Arial Black" w:cs="Times New Roman"/>
      <w:caps/>
      <w:noProof/>
      <w:snapToGrid/>
      <w:color w:val="000000" w:themeColor="text1"/>
      <w:spacing w:val="20"/>
      <w:sz w:val="24"/>
      <w:szCs w:val="24"/>
      <w:lang w:val="en-US" w:eastAsia="en-US"/>
    </w:rPr>
  </w:style>
  <w:style w:type="paragraph" w:styleId="Heading2">
    <w:name w:val="heading 2"/>
    <w:basedOn w:val="Normal"/>
    <w:next w:val="Normal"/>
    <w:link w:val="Heading2Char"/>
    <w:uiPriority w:val="9"/>
    <w:unhideWhenUsed/>
    <w:qFormat/>
    <w:rsid w:val="00963EAF"/>
    <w:pPr>
      <w:outlineLvl w:val="1"/>
    </w:pPr>
    <w:rPr>
      <w:rFonts w:ascii="Arial Black" w:hAnsi="Arial Bl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C6308"/>
    <w:pPr>
      <w:ind w:left="0" w:firstLine="0"/>
    </w:pPr>
    <w:rPr>
      <w:lang w:eastAsia="en-US"/>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0C6B92"/>
    <w:pPr>
      <w:tabs>
        <w:tab w:val="right" w:pos="8550"/>
      </w:tabs>
      <w:spacing w:line="240" w:lineRule="auto"/>
      <w:ind w:left="0" w:firstLine="0"/>
    </w:pPr>
    <w:rPr>
      <w:lang w:val="en-US"/>
    </w:rPr>
  </w:style>
  <w:style w:type="character" w:customStyle="1" w:styleId="HeaderChar">
    <w:name w:val="Header Char"/>
    <w:basedOn w:val="DefaultParagraphFont"/>
    <w:link w:val="Header"/>
    <w:uiPriority w:val="99"/>
    <w:rsid w:val="000C6B92"/>
    <w:rPr>
      <w:rFonts w:eastAsia="Times New Roman" w:cstheme="minorHAnsi"/>
      <w:snapToGrid w:val="0"/>
      <w:sz w:val="24"/>
      <w:szCs w:val="24"/>
      <w:lang w:eastAsia="de-DE"/>
    </w:rPr>
  </w:style>
  <w:style w:type="paragraph" w:styleId="Footer">
    <w:name w:val="footer"/>
    <w:basedOn w:val="Normal"/>
    <w:link w:val="FooterChar"/>
    <w:uiPriority w:val="99"/>
    <w:unhideWhenUsed/>
    <w:rsid w:val="000C6B92"/>
    <w:pPr>
      <w:tabs>
        <w:tab w:val="center" w:pos="4680"/>
        <w:tab w:val="right" w:pos="9360"/>
      </w:tabs>
      <w:spacing w:line="240" w:lineRule="auto"/>
    </w:pPr>
  </w:style>
  <w:style w:type="character" w:customStyle="1" w:styleId="FooterChar">
    <w:name w:val="Footer Char"/>
    <w:basedOn w:val="DefaultParagraphFont"/>
    <w:link w:val="Footer"/>
    <w:uiPriority w:val="99"/>
    <w:rsid w:val="000C6B92"/>
    <w:rPr>
      <w:rFonts w:asciiTheme="majorHAnsi" w:hAnsiTheme="majorHAnsi"/>
    </w:rPr>
  </w:style>
  <w:style w:type="character" w:styleId="Hyperlink">
    <w:name w:val="Hyperlink"/>
    <w:basedOn w:val="DefaultParagraphFont"/>
    <w:uiPriority w:val="99"/>
    <w:rsid w:val="000C6B92"/>
    <w:rPr>
      <w:color w:val="0000FF"/>
      <w:u w:val="single"/>
    </w:rPr>
  </w:style>
  <w:style w:type="character" w:customStyle="1" w:styleId="Heading1Char">
    <w:name w:val="Heading 1 Char"/>
    <w:basedOn w:val="DefaultParagraphFont"/>
    <w:link w:val="Heading1"/>
    <w:uiPriority w:val="9"/>
    <w:rsid w:val="00963EAF"/>
    <w:rPr>
      <w:rFonts w:ascii="Arial Black" w:eastAsia="Times New Roman" w:hAnsi="Arial Black" w:cs="Times New Roman"/>
      <w:caps/>
      <w:noProof/>
      <w:color w:val="000000" w:themeColor="text1"/>
      <w:spacing w:val="20"/>
      <w:sz w:val="24"/>
      <w:szCs w:val="24"/>
    </w:rPr>
  </w:style>
  <w:style w:type="paragraph" w:customStyle="1" w:styleId="Dots">
    <w:name w:val="Dots"/>
    <w:basedOn w:val="Normal"/>
    <w:qFormat/>
    <w:rsid w:val="000C6B92"/>
    <w:pPr>
      <w:tabs>
        <w:tab w:val="right" w:pos="2268"/>
      </w:tabs>
      <w:spacing w:line="120" w:lineRule="exact"/>
    </w:pPr>
    <w:rPr>
      <w:caps/>
      <w:sz w:val="48"/>
      <w:szCs w:val="48"/>
    </w:rPr>
  </w:style>
  <w:style w:type="paragraph" w:styleId="Title">
    <w:name w:val="Title"/>
    <w:basedOn w:val="Normal"/>
    <w:next w:val="Normal"/>
    <w:link w:val="TitleChar"/>
    <w:uiPriority w:val="10"/>
    <w:qFormat/>
    <w:rsid w:val="000C6B92"/>
    <w:pPr>
      <w:ind w:left="1440"/>
    </w:pPr>
    <w:rPr>
      <w:b/>
    </w:rPr>
  </w:style>
  <w:style w:type="character" w:customStyle="1" w:styleId="TitleChar">
    <w:name w:val="Title Char"/>
    <w:basedOn w:val="DefaultParagraphFont"/>
    <w:link w:val="Title"/>
    <w:uiPriority w:val="10"/>
    <w:rsid w:val="000C6B92"/>
    <w:rPr>
      <w:rFonts w:eastAsia="Times New Roman" w:cstheme="minorHAnsi"/>
      <w:b/>
      <w:snapToGrid w:val="0"/>
      <w:sz w:val="24"/>
      <w:szCs w:val="24"/>
      <w:lang w:val="de-DE" w:eastAsia="de-DE"/>
    </w:rPr>
  </w:style>
  <w:style w:type="paragraph" w:styleId="ListParagraph">
    <w:name w:val="List Paragraph"/>
    <w:basedOn w:val="Normal"/>
    <w:uiPriority w:val="34"/>
    <w:qFormat/>
    <w:rsid w:val="000C6B92"/>
    <w:pPr>
      <w:numPr>
        <w:numId w:val="4"/>
      </w:numPr>
      <w:ind w:left="2520"/>
      <w:contextualSpacing/>
    </w:pPr>
  </w:style>
  <w:style w:type="character" w:customStyle="1" w:styleId="BlueSquares">
    <w:name w:val="Blue Squares"/>
    <w:basedOn w:val="DefaultParagraphFont"/>
    <w:uiPriority w:val="1"/>
    <w:qFormat/>
    <w:rsid w:val="005B3B8B"/>
    <w:rPr>
      <w:color w:val="629DD1" w:themeColor="accent1"/>
      <w:sz w:val="24"/>
      <w:szCs w:val="24"/>
    </w:rPr>
  </w:style>
  <w:style w:type="paragraph" w:customStyle="1" w:styleId="FirstName">
    <w:name w:val="First Name"/>
    <w:basedOn w:val="Normal"/>
    <w:qFormat/>
    <w:rsid w:val="004804B5"/>
    <w:pPr>
      <w:tabs>
        <w:tab w:val="clear" w:pos="1710"/>
      </w:tabs>
      <w:spacing w:line="760" w:lineRule="exact"/>
      <w:ind w:left="0" w:right="3830" w:firstLine="0"/>
    </w:pPr>
    <w:rPr>
      <w:noProof/>
      <w:snapToGrid/>
      <w:color w:val="629DD1" w:themeColor="accent1"/>
      <w:sz w:val="80"/>
      <w:szCs w:val="80"/>
      <w:lang w:val="en-US" w:eastAsia="en-US"/>
    </w:rPr>
  </w:style>
  <w:style w:type="paragraph" w:customStyle="1" w:styleId="LastName">
    <w:name w:val="Last Name"/>
    <w:basedOn w:val="Normal"/>
    <w:qFormat/>
    <w:rsid w:val="004804B5"/>
    <w:pPr>
      <w:tabs>
        <w:tab w:val="clear" w:pos="1710"/>
      </w:tabs>
      <w:spacing w:line="680" w:lineRule="exact"/>
      <w:ind w:left="0" w:right="3830" w:firstLine="0"/>
    </w:pPr>
    <w:rPr>
      <w:b/>
      <w:color w:val="242852" w:themeColor="text2"/>
      <w:sz w:val="72"/>
      <w:szCs w:val="72"/>
    </w:rPr>
  </w:style>
  <w:style w:type="paragraph" w:customStyle="1" w:styleId="JobTitle">
    <w:name w:val="Job Title"/>
    <w:basedOn w:val="Normal"/>
    <w:qFormat/>
    <w:rsid w:val="005B3B8B"/>
    <w:pPr>
      <w:ind w:left="0" w:right="3860" w:firstLine="0"/>
      <w:jc w:val="right"/>
    </w:pPr>
  </w:style>
  <w:style w:type="table" w:styleId="TableGrid">
    <w:name w:val="Table Grid"/>
    <w:basedOn w:val="TableNormal"/>
    <w:uiPriority w:val="59"/>
    <w:rsid w:val="00E71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ears">
    <w:name w:val="Years"/>
    <w:basedOn w:val="DefaultParagraphFont"/>
    <w:uiPriority w:val="1"/>
    <w:qFormat/>
    <w:rsid w:val="00E71D07"/>
    <w:rPr>
      <w:rFonts w:ascii="Gabriola" w:hAnsi="Gabriola"/>
      <w:color w:val="629DD1" w:themeColor="accent1"/>
      <w:sz w:val="32"/>
      <w:szCs w:val="32"/>
    </w:rPr>
  </w:style>
  <w:style w:type="character" w:customStyle="1" w:styleId="Heading2Char">
    <w:name w:val="Heading 2 Char"/>
    <w:basedOn w:val="DefaultParagraphFont"/>
    <w:link w:val="Heading2"/>
    <w:uiPriority w:val="9"/>
    <w:rsid w:val="00963EAF"/>
    <w:rPr>
      <w:rFonts w:ascii="Arial Black" w:eastAsia="Times New Roman" w:hAnsi="Arial Black" w:cs="Arial"/>
      <w:snapToGrid w:val="0"/>
      <w:sz w:val="20"/>
      <w:szCs w:val="20"/>
      <w:lang w:val="de-DE" w:eastAsia="de-DE"/>
    </w:rPr>
  </w:style>
  <w:style w:type="paragraph" w:styleId="NormalWeb">
    <w:name w:val="Normal (Web)"/>
    <w:basedOn w:val="Normal"/>
    <w:uiPriority w:val="99"/>
    <w:semiHidden/>
    <w:unhideWhenUsed/>
    <w:rsid w:val="00F76DDC"/>
    <w:pPr>
      <w:tabs>
        <w:tab w:val="clear" w:pos="1710"/>
      </w:tabs>
      <w:autoSpaceDE/>
      <w:autoSpaceDN/>
      <w:spacing w:before="100" w:beforeAutospacing="1" w:after="100" w:afterAutospacing="1" w:line="240" w:lineRule="auto"/>
      <w:ind w:left="0" w:firstLine="0"/>
    </w:pPr>
    <w:rPr>
      <w:rFonts w:ascii="Times New Roman" w:hAnsi="Times New Roman" w:cs="Times New Roman"/>
      <w:snapToGrid/>
      <w:sz w:val="24"/>
      <w:szCs w:val="24"/>
      <w:lang w:val="en-US" w:eastAsia="en-US"/>
    </w:rPr>
  </w:style>
  <w:style w:type="paragraph" w:customStyle="1" w:styleId="Standard">
    <w:name w:val="Standard"/>
    <w:rsid w:val="007476BE"/>
    <w:pPr>
      <w:suppressAutoHyphens/>
      <w:autoSpaceDN w:val="0"/>
      <w:spacing w:after="0" w:line="240" w:lineRule="auto"/>
    </w:pPr>
    <w:rPr>
      <w:rFonts w:ascii="Times" w:eastAsia="宋体, SimSun" w:hAnsi="Times" w:cs="Times New Roman"/>
      <w:kern w:val="3"/>
      <w:sz w:val="24"/>
      <w:szCs w:val="20"/>
      <w:lang w:eastAsia="zh-CN"/>
    </w:rPr>
  </w:style>
  <w:style w:type="paragraph" w:styleId="Revision">
    <w:name w:val="Revision"/>
    <w:hidden/>
    <w:uiPriority w:val="99"/>
    <w:semiHidden/>
    <w:rsid w:val="00FD67F1"/>
    <w:pPr>
      <w:spacing w:after="0" w:line="240" w:lineRule="auto"/>
    </w:pPr>
    <w:rPr>
      <w:rFonts w:ascii="Arial" w:eastAsia="Times New Roman" w:hAnsi="Arial" w:cs="Arial"/>
      <w:snapToGrid w:val="0"/>
      <w:sz w:val="20"/>
      <w:szCs w:val="20"/>
      <w:lang w:val="en-CA" w:eastAsia="de-DE"/>
    </w:rPr>
  </w:style>
  <w:style w:type="paragraph" w:styleId="BalloonText">
    <w:name w:val="Balloon Text"/>
    <w:basedOn w:val="Normal"/>
    <w:link w:val="BalloonTextChar"/>
    <w:uiPriority w:val="99"/>
    <w:semiHidden/>
    <w:unhideWhenUsed/>
    <w:rsid w:val="00FD67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7F1"/>
    <w:rPr>
      <w:rFonts w:ascii="Segoe UI" w:eastAsia="Times New Roman" w:hAnsi="Segoe UI" w:cs="Segoe UI"/>
      <w:snapToGrid w:val="0"/>
      <w:sz w:val="18"/>
      <w:szCs w:val="18"/>
      <w:lang w:val="en-CA"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155280">
      <w:bodyDiv w:val="1"/>
      <w:marLeft w:val="0"/>
      <w:marRight w:val="0"/>
      <w:marTop w:val="0"/>
      <w:marBottom w:val="0"/>
      <w:divBdr>
        <w:top w:val="none" w:sz="0" w:space="0" w:color="auto"/>
        <w:left w:val="none" w:sz="0" w:space="0" w:color="auto"/>
        <w:bottom w:val="none" w:sz="0" w:space="0" w:color="auto"/>
        <w:right w:val="none" w:sz="0" w:space="0" w:color="auto"/>
      </w:divBdr>
    </w:div>
    <w:div w:id="599534063">
      <w:bodyDiv w:val="1"/>
      <w:marLeft w:val="0"/>
      <w:marRight w:val="0"/>
      <w:marTop w:val="0"/>
      <w:marBottom w:val="0"/>
      <w:divBdr>
        <w:top w:val="none" w:sz="0" w:space="0" w:color="auto"/>
        <w:left w:val="none" w:sz="0" w:space="0" w:color="auto"/>
        <w:bottom w:val="none" w:sz="0" w:space="0" w:color="auto"/>
        <w:right w:val="none" w:sz="0" w:space="0" w:color="auto"/>
      </w:divBdr>
    </w:div>
    <w:div w:id="816411410">
      <w:bodyDiv w:val="1"/>
      <w:marLeft w:val="0"/>
      <w:marRight w:val="0"/>
      <w:marTop w:val="0"/>
      <w:marBottom w:val="0"/>
      <w:divBdr>
        <w:top w:val="none" w:sz="0" w:space="0" w:color="auto"/>
        <w:left w:val="none" w:sz="0" w:space="0" w:color="auto"/>
        <w:bottom w:val="none" w:sz="0" w:space="0" w:color="auto"/>
        <w:right w:val="none" w:sz="0" w:space="0" w:color="auto"/>
      </w:divBdr>
    </w:div>
    <w:div w:id="159115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Lin Lou</cp:lastModifiedBy>
  <cp:revision>3</cp:revision>
  <cp:lastPrinted>2018-08-24T01:32:00Z</cp:lastPrinted>
  <dcterms:created xsi:type="dcterms:W3CDTF">2018-08-24T15:35:00Z</dcterms:created>
  <dcterms:modified xsi:type="dcterms:W3CDTF">2018-08-24T15:38:00Z</dcterms:modified>
</cp:coreProperties>
</file>